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5E31" w14:textId="77777777" w:rsidR="008D6221" w:rsidRDefault="008D6221" w:rsidP="003752FC">
      <w:proofErr w:type="spellStart"/>
      <w:r w:rsidRPr="008D6221">
        <w:rPr>
          <w:b/>
        </w:rPr>
        <w:t>Ghi</w:t>
      </w:r>
      <w:proofErr w:type="spellEnd"/>
      <w:r w:rsidRPr="008D6221">
        <w:rPr>
          <w:b/>
        </w:rPr>
        <w:t xml:space="preserve"> </w:t>
      </w:r>
      <w:proofErr w:type="spellStart"/>
      <w:r w:rsidRPr="008D6221">
        <w:rPr>
          <w:b/>
        </w:rPr>
        <w:t>chú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API </w:t>
      </w:r>
      <w:proofErr w:type="spellStart"/>
      <w:r>
        <w:t>gốc</w:t>
      </w:r>
      <w:proofErr w:type="spellEnd"/>
      <w:r>
        <w:t xml:space="preserve"> </w:t>
      </w:r>
      <w:del w:id="0" w:author="Phong Đỗ" w:date="2013-02-17T22:50:00Z">
        <w:r w:rsidRPr="008D6221" w:rsidDel="00F40B2B">
          <w:rPr>
            <w:b/>
          </w:rPr>
          <w:delText>dev.forboss.com.vn</w:delText>
        </w:r>
      </w:del>
      <w:ins w:id="1" w:author="Phong Đỗ" w:date="2013-02-17T22:50:00Z">
        <w:r w:rsidR="00F40B2B">
          <w:rPr>
            <w:b/>
          </w:rPr>
          <w:t>http://www.vietdev.vn/forboss_2013/</w:t>
        </w:r>
      </w:ins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demo.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3C964E46" w14:textId="77777777" w:rsidR="00C263C2" w:rsidRDefault="003752FC" w:rsidP="003752FC">
      <w:pPr>
        <w:pStyle w:val="ListParagraph"/>
        <w:numPr>
          <w:ilvl w:val="0"/>
          <w:numId w:val="1"/>
        </w:numPr>
      </w:pPr>
      <w:del w:id="2" w:author="Phong Đỗ" w:date="2013-02-17T22:49:00Z">
        <w:r w:rsidDel="00F40B2B">
          <w:delText>Gởi email để verify</w:delText>
        </w:r>
      </w:del>
      <w:ins w:id="3" w:author="Phong Đỗ" w:date="2013-02-17T22:49:00Z">
        <w:r w:rsidR="00F40B2B">
          <w:t xml:space="preserve">Login </w:t>
        </w:r>
        <w:proofErr w:type="spellStart"/>
        <w:r w:rsidR="00F40B2B">
          <w:t>lần</w:t>
        </w:r>
        <w:proofErr w:type="spellEnd"/>
        <w:r w:rsidR="00F40B2B">
          <w:t xml:space="preserve"> </w:t>
        </w:r>
        <w:proofErr w:type="spellStart"/>
        <w:r w:rsidR="00F40B2B">
          <w:t>đầu</w:t>
        </w:r>
      </w:ins>
      <w:proofErr w:type="spellEnd"/>
      <w:r>
        <w:t>:</w:t>
      </w:r>
    </w:p>
    <w:p w14:paraId="6D45B06A" w14:textId="3550753F" w:rsidR="003752FC" w:rsidRDefault="003752FC" w:rsidP="003752FC">
      <w:pPr>
        <w:pStyle w:val="ListParagraph"/>
      </w:pPr>
      <w:r>
        <w:t xml:space="preserve">Request: </w:t>
      </w:r>
      <w:ins w:id="4" w:author="Phong Đỗ" w:date="2013-02-17T22:54:00Z">
        <w:r w:rsidR="00572905">
          <w:fldChar w:fldCharType="begin"/>
        </w:r>
        <w:r w:rsidR="00572905">
          <w:instrText xml:space="preserve"> HYPERLINK "</w:instrText>
        </w:r>
      </w:ins>
      <w:ins w:id="5" w:author="Phong Đỗ" w:date="2013-02-17T22:53:00Z">
        <w:r w:rsidR="00572905" w:rsidRPr="00572905">
          <w:rPr>
            <w:rPrChange w:id="6" w:author="Phong Đỗ" w:date="2013-02-17T22:54:00Z">
              <w:rPr/>
            </w:rPrChange>
          </w:rPr>
          <w:instrText>http://www.vietdev.vn/forboss_2013/http://dev.forboss.com.vn/api/mobile/sendemaillogin.aspx?email=[Email]&amp;phone=[Phone</w:instrText>
        </w:r>
      </w:ins>
      <w:ins w:id="7" w:author="Phong Đỗ" w:date="2013-02-17T22:54:00Z">
        <w:r w:rsidR="00572905">
          <w:instrText xml:space="preserve">" </w:instrText>
        </w:r>
        <w:r w:rsidR="00572905">
          <w:fldChar w:fldCharType="separate"/>
        </w:r>
      </w:ins>
      <w:ins w:id="8" w:author="Phong Đỗ" w:date="2013-02-17T22:50:00Z">
        <w:r w:rsidR="00572905" w:rsidRPr="009C5BCE">
          <w:rPr>
            <w:rStyle w:val="Hyperlink"/>
            <w:b/>
            <w:rPrChange w:id="9" w:author="Phong Đỗ" w:date="2013-02-17T22:54:00Z">
              <w:rPr>
                <w:rStyle w:val="Hyperlink"/>
                <w:b/>
              </w:rPr>
            </w:rPrChange>
          </w:rPr>
          <w:t>http://www.vietdev.vn/forboss_2013/</w:t>
        </w:r>
      </w:ins>
      <w:del w:id="10" w:author="Phong Đỗ" w:date="2013-02-17T22:50:00Z">
        <w:r w:rsidR="00572905" w:rsidRPr="009C5BCE" w:rsidDel="00F40B2B">
          <w:rPr>
            <w:rStyle w:val="Hyperlink"/>
            <w:rPrChange w:id="11" w:author="Phong Đỗ" w:date="2013-02-17T22:54:00Z">
              <w:rPr>
                <w:rStyle w:val="Hyperlink"/>
              </w:rPr>
            </w:rPrChange>
          </w:rPr>
          <w:delText>http://dev.forboss.com.vn/api/</w:delText>
        </w:r>
      </w:del>
      <w:r w:rsidR="00572905" w:rsidRPr="009C5BCE">
        <w:rPr>
          <w:rStyle w:val="Hyperlink"/>
          <w:rPrChange w:id="12" w:author="Phong Đỗ" w:date="2013-02-17T22:54:00Z">
            <w:rPr>
              <w:rStyle w:val="Hyperlink"/>
            </w:rPr>
          </w:rPrChange>
        </w:rPr>
        <w:t>mobile/</w:t>
      </w:r>
      <w:del w:id="13" w:author="Phong Đỗ" w:date="2013-02-17T22:49:00Z">
        <w:r w:rsidR="00572905" w:rsidRPr="009C5BCE" w:rsidDel="00F40B2B">
          <w:rPr>
            <w:rStyle w:val="Hyperlink"/>
            <w:rPrChange w:id="14" w:author="Phong Đỗ" w:date="2013-02-17T22:54:00Z">
              <w:rPr>
                <w:rStyle w:val="Hyperlink"/>
              </w:rPr>
            </w:rPrChange>
          </w:rPr>
          <w:delText>sendemail</w:delText>
        </w:r>
      </w:del>
      <w:ins w:id="15" w:author="Phong Đỗ" w:date="2013-02-17T22:49:00Z">
        <w:r w:rsidR="00572905" w:rsidRPr="009C5BCE">
          <w:rPr>
            <w:rStyle w:val="Hyperlink"/>
            <w:rPrChange w:id="16" w:author="Phong Đỗ" w:date="2013-02-17T22:54:00Z">
              <w:rPr>
                <w:rStyle w:val="Hyperlink"/>
              </w:rPr>
            </w:rPrChange>
          </w:rPr>
          <w:t>login</w:t>
        </w:r>
      </w:ins>
      <w:ins w:id="17" w:author="Phong Đỗ" w:date="2013-02-17T22:50:00Z">
        <w:r w:rsidR="00572905" w:rsidRPr="009C5BCE">
          <w:rPr>
            <w:rStyle w:val="Hyperlink"/>
            <w:rPrChange w:id="18" w:author="Phong Đỗ" w:date="2013-02-17T22:54:00Z">
              <w:rPr>
                <w:rStyle w:val="Hyperlink"/>
              </w:rPr>
            </w:rPrChange>
          </w:rPr>
          <w:t>.</w:t>
        </w:r>
      </w:ins>
      <w:ins w:id="19" w:author="Phong Đỗ" w:date="2013-02-17T22:52:00Z">
        <w:r w:rsidR="00572905" w:rsidRPr="009C5BCE">
          <w:rPr>
            <w:rStyle w:val="Hyperlink"/>
            <w:rPrChange w:id="20" w:author="Phong Đỗ" w:date="2013-02-17T22:54:00Z">
              <w:rPr>
                <w:rStyle w:val="Hyperlink"/>
              </w:rPr>
            </w:rPrChange>
          </w:rPr>
          <w:t>aspx?</w:t>
        </w:r>
      </w:ins>
      <w:ins w:id="21" w:author="Phong Đỗ" w:date="2013-02-17T22:53:00Z">
        <w:r w:rsidR="00572905" w:rsidRPr="009C5BCE">
          <w:rPr>
            <w:rStyle w:val="Hyperlink"/>
            <w:rPrChange w:id="22" w:author="Phong Đỗ" w:date="2013-02-17T22:54:00Z">
              <w:rPr>
                <w:rStyle w:val="Hyperlink"/>
              </w:rPr>
            </w:rPrChange>
          </w:rPr>
          <w:t>email=</w:t>
        </w:r>
      </w:ins>
      <w:ins w:id="23" w:author="Phong Đỗ" w:date="2013-02-17T22:52:00Z">
        <w:r w:rsidR="00572905" w:rsidRPr="009C5BCE">
          <w:rPr>
            <w:rStyle w:val="Hyperlink"/>
            <w:rPrChange w:id="24" w:author="Phong Đỗ" w:date="2013-02-17T22:54:00Z">
              <w:rPr>
                <w:rStyle w:val="Hyperlink"/>
              </w:rPr>
            </w:rPrChange>
          </w:rPr>
          <w:t>[</w:t>
        </w:r>
      </w:ins>
      <w:ins w:id="25" w:author="Phong Đỗ" w:date="2013-02-17T22:53:00Z">
        <w:r w:rsidR="00572905" w:rsidRPr="009C5BCE">
          <w:rPr>
            <w:rStyle w:val="Hyperlink"/>
            <w:rPrChange w:id="26" w:author="Phong Đỗ" w:date="2013-02-17T22:54:00Z">
              <w:rPr>
                <w:rStyle w:val="Hyperlink"/>
              </w:rPr>
            </w:rPrChange>
          </w:rPr>
          <w:t>Email</w:t>
        </w:r>
      </w:ins>
      <w:ins w:id="27" w:author="Phong Đỗ" w:date="2013-02-17T22:54:00Z">
        <w:r w:rsidR="00572905" w:rsidRPr="009C5BCE">
          <w:rPr>
            <w:rStyle w:val="Hyperlink"/>
            <w:rPrChange w:id="28" w:author="Phong Đỗ" w:date="2013-02-17T22:54:00Z">
              <w:rPr>
                <w:rStyle w:val="Hyperlink"/>
              </w:rPr>
            </w:rPrChange>
          </w:rPr>
          <w:t>]</w:t>
        </w:r>
      </w:ins>
      <w:ins w:id="29" w:author="Phong Đỗ" w:date="2013-02-17T22:52:00Z">
        <w:r w:rsidR="00572905" w:rsidRPr="009C5BCE">
          <w:rPr>
            <w:rStyle w:val="Hyperlink"/>
            <w:rPrChange w:id="30" w:author="Phong Đỗ" w:date="2013-02-17T22:54:00Z">
              <w:rPr>
                <w:rStyle w:val="Hyperlink"/>
              </w:rPr>
            </w:rPrChange>
          </w:rPr>
          <w:t>&amp;</w:t>
        </w:r>
      </w:ins>
      <w:ins w:id="31" w:author="Phong Đỗ" w:date="2013-02-17T22:53:00Z">
        <w:r w:rsidR="00572905" w:rsidRPr="009C5BCE">
          <w:rPr>
            <w:rStyle w:val="Hyperlink"/>
            <w:rPrChange w:id="32" w:author="Phong Đỗ" w:date="2013-02-17T22:54:00Z">
              <w:rPr>
                <w:rStyle w:val="Hyperlink"/>
              </w:rPr>
            </w:rPrChange>
          </w:rPr>
          <w:t>phone=[Phone</w:t>
        </w:r>
      </w:ins>
      <w:ins w:id="33" w:author="Phong Đỗ" w:date="2013-02-17T22:54:00Z">
        <w:r w:rsidR="00572905">
          <w:fldChar w:fldCharType="end"/>
        </w:r>
      </w:ins>
      <w:ins w:id="34" w:author="Phong Đỗ" w:date="2013-02-17T22:53:00Z">
        <w:r w:rsidR="00572905">
          <w:t xml:space="preserve"> </w:t>
        </w:r>
        <w:r w:rsidR="00A806E0">
          <w:t>number]&amp;id=[Identifying number]</w:t>
        </w:r>
      </w:ins>
      <w:del w:id="35" w:author="Phong Đỗ" w:date="2013-02-17T22:49:00Z">
        <w:r w:rsidDel="00F40B2B">
          <w:delText>/[Email]</w:delText>
        </w:r>
      </w:del>
      <w:ins w:id="36" w:author="Phong Đỗ" w:date="2013-02-17T22:54:00Z">
        <w:r w:rsidR="00572905">
          <w:t xml:space="preserve"> </w:t>
        </w:r>
      </w:ins>
    </w:p>
    <w:p w14:paraId="258DBC4F" w14:textId="7318014F" w:rsidR="003752FC" w:rsidDel="00572905" w:rsidRDefault="003752FC" w:rsidP="003752FC">
      <w:pPr>
        <w:pStyle w:val="ListParagraph"/>
        <w:rPr>
          <w:del w:id="37" w:author="Phong Đỗ" w:date="2013-02-17T22:54:00Z"/>
        </w:rPr>
      </w:pPr>
      <w:del w:id="38" w:author="Phong Đỗ" w:date="2013-02-17T22:54:00Z">
        <w:r w:rsidDel="00572905">
          <w:delText xml:space="preserve">Example: </w:delText>
        </w:r>
        <w:r w:rsidR="00807E11" w:rsidDel="00572905">
          <w:fldChar w:fldCharType="begin"/>
        </w:r>
        <w:r w:rsidR="00807E11" w:rsidDel="00572905">
          <w:delInstrText xml:space="preserve"> HYPERLINK "http://dev.forboss.com.vn/api/mobile/sendemail/nhatphongdo@gmail.com" </w:delInstrText>
        </w:r>
        <w:r w:rsidR="00807E11" w:rsidDel="00572905">
          <w:fldChar w:fldCharType="separate"/>
        </w:r>
        <w:r w:rsidDel="00572905">
          <w:rPr>
            <w:rStyle w:val="Hyperlink"/>
          </w:rPr>
          <w:delText>http://dev.forboss.com.vn/api/mobile/sendemail/nhatphongdo@gmail.com</w:delText>
        </w:r>
        <w:r w:rsidR="00807E11" w:rsidDel="00572905">
          <w:rPr>
            <w:rStyle w:val="Hyperlink"/>
          </w:rPr>
          <w:fldChar w:fldCharType="end"/>
        </w:r>
      </w:del>
    </w:p>
    <w:p w14:paraId="497DE875" w14:textId="77777777" w:rsidR="003752FC" w:rsidRDefault="003752FC" w:rsidP="003752FC">
      <w:pPr>
        <w:pStyle w:val="ListParagraph"/>
      </w:pPr>
      <w:r>
        <w:t>Result:</w:t>
      </w:r>
    </w:p>
    <w:p w14:paraId="7E4BAE76" w14:textId="77777777" w:rsidR="003752FC" w:rsidRDefault="003752FC" w:rsidP="003752FC">
      <w:pPr>
        <w:pStyle w:val="ListParagrap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870DC87" w14:textId="77777777" w:rsidR="003752FC" w:rsidRPr="003752FC" w:rsidRDefault="003752FC" w:rsidP="00375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proofErr w:type="gramStart"/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spellEnd"/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C90407" w14:textId="77777777" w:rsidR="003752FC" w:rsidRDefault="003752FC" w:rsidP="003752FC">
      <w:pPr>
        <w:pStyle w:val="ListParagraph"/>
      </w:pPr>
    </w:p>
    <w:p w14:paraId="26AC6A58" w14:textId="77777777" w:rsidR="003752FC" w:rsidRDefault="003752FC" w:rsidP="003752FC">
      <w:pPr>
        <w:pStyle w:val="ListParagraph"/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3F7877BA" w14:textId="77777777" w:rsidR="003752FC" w:rsidRPr="003752FC" w:rsidRDefault="003752FC" w:rsidP="00375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proofErr w:type="gramStart"/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errorCode</w:t>
      </w:r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752F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95F889" w14:textId="77777777" w:rsidR="003752FC" w:rsidRDefault="003752FC" w:rsidP="003752FC">
      <w:pPr>
        <w:pStyle w:val="ListParagraph"/>
      </w:pPr>
    </w:p>
    <w:p w14:paraId="2CCA0056" w14:textId="4F8EBE0F" w:rsidR="00544CD8" w:rsidRDefault="00544CD8" w:rsidP="003752FC">
      <w:pPr>
        <w:pStyle w:val="ListParagraph"/>
        <w:numPr>
          <w:ilvl w:val="0"/>
          <w:numId w:val="1"/>
        </w:numPr>
        <w:rPr>
          <w:ins w:id="39" w:author="Phong Đỗ" w:date="2013-02-17T22:54:00Z"/>
        </w:rPr>
      </w:pPr>
      <w:proofErr w:type="spellStart"/>
      <w:ins w:id="40" w:author="Phong Đỗ" w:date="2013-02-17T22:54:00Z">
        <w:r>
          <w:t>Lấy</w:t>
        </w:r>
        <w:proofErr w:type="spellEnd"/>
        <w:r>
          <w:t xml:space="preserve"> </w:t>
        </w:r>
        <w:proofErr w:type="spellStart"/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chuyên</w:t>
        </w:r>
        <w:proofErr w:type="spellEnd"/>
        <w:r>
          <w:t xml:space="preserve"> </w:t>
        </w:r>
        <w:proofErr w:type="spellStart"/>
        <w:r>
          <w:t>mục</w:t>
        </w:r>
        <w:proofErr w:type="spellEnd"/>
        <w:r>
          <w:t>:</w:t>
        </w:r>
      </w:ins>
    </w:p>
    <w:p w14:paraId="08C3833F" w14:textId="7AAF1EBB" w:rsidR="00544CD8" w:rsidRDefault="00544CD8" w:rsidP="00544CD8">
      <w:pPr>
        <w:pStyle w:val="ListParagraph"/>
        <w:rPr>
          <w:ins w:id="41" w:author="Phong Đỗ" w:date="2013-02-17T22:55:00Z"/>
        </w:rPr>
        <w:pPrChange w:id="42" w:author="Phong Đỗ" w:date="2013-02-17T22:54:00Z">
          <w:pPr>
            <w:pStyle w:val="ListParagraph"/>
            <w:numPr>
              <w:numId w:val="1"/>
            </w:numPr>
            <w:ind w:hanging="360"/>
          </w:pPr>
        </w:pPrChange>
      </w:pPr>
      <w:ins w:id="43" w:author="Phong Đỗ" w:date="2013-02-17T22:54:00Z">
        <w:r>
          <w:t>Request:</w:t>
        </w:r>
      </w:ins>
    </w:p>
    <w:p w14:paraId="2B3AE9E4" w14:textId="192F6C0A" w:rsidR="00544CD8" w:rsidRDefault="00544CD8" w:rsidP="00544CD8">
      <w:pPr>
        <w:pStyle w:val="ListParagraph"/>
        <w:rPr>
          <w:ins w:id="44" w:author="Phong Đỗ" w:date="2013-02-17T22:55:00Z"/>
        </w:rPr>
        <w:pPrChange w:id="45" w:author="Phong Đỗ" w:date="2013-02-17T22:54:00Z">
          <w:pPr>
            <w:pStyle w:val="ListParagraph"/>
            <w:numPr>
              <w:numId w:val="1"/>
            </w:numPr>
            <w:ind w:hanging="360"/>
          </w:pPr>
        </w:pPrChange>
      </w:pPr>
      <w:ins w:id="46" w:author="Phong Đỗ" w:date="2013-02-17T22:55:00Z">
        <w:r>
          <w:fldChar w:fldCharType="begin"/>
        </w:r>
        <w:r>
          <w:instrText xml:space="preserve"> HYPERLINK "http://www.vietdev.vn/forboss_2013/mobile/categories.aspx" </w:instrText>
        </w:r>
        <w:r>
          <w:fldChar w:fldCharType="separate"/>
        </w:r>
        <w:r w:rsidRPr="009C5BCE">
          <w:rPr>
            <w:rStyle w:val="Hyperlink"/>
          </w:rPr>
          <w:t>http://www.vietdev.vn/forboss_2013/mobile/categories.aspx</w:t>
        </w:r>
        <w:r>
          <w:fldChar w:fldCharType="end"/>
        </w:r>
      </w:ins>
    </w:p>
    <w:p w14:paraId="330E9F68" w14:textId="4B508463" w:rsidR="00544CD8" w:rsidRDefault="00544CD8" w:rsidP="00544CD8">
      <w:pPr>
        <w:pStyle w:val="ListParagraph"/>
        <w:rPr>
          <w:ins w:id="47" w:author="Phong Đỗ" w:date="2013-02-17T22:55:00Z"/>
        </w:rPr>
        <w:pPrChange w:id="48" w:author="Phong Đỗ" w:date="2013-02-17T22:54:00Z">
          <w:pPr>
            <w:pStyle w:val="ListParagraph"/>
            <w:numPr>
              <w:numId w:val="1"/>
            </w:numPr>
            <w:ind w:hanging="360"/>
          </w:pPr>
        </w:pPrChange>
      </w:pPr>
      <w:ins w:id="49" w:author="Phong Đỗ" w:date="2013-02-17T22:55:00Z">
        <w:r>
          <w:t>Result:</w:t>
        </w:r>
      </w:ins>
    </w:p>
    <w:p w14:paraId="6AF3B21D" w14:textId="6D29E15B" w:rsidR="00544CD8" w:rsidRDefault="008C38A1" w:rsidP="00544CD8">
      <w:pPr>
        <w:pStyle w:val="ListParagraph"/>
        <w:rPr>
          <w:ins w:id="50" w:author="Phong Đỗ" w:date="2013-02-17T22:59:00Z"/>
        </w:rPr>
        <w:pPrChange w:id="51" w:author="Phong Đỗ" w:date="2013-02-17T22:54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52" w:author="Phong Đỗ" w:date="2013-02-17T22:59:00Z"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chuyên</w:t>
        </w:r>
        <w:proofErr w:type="spellEnd"/>
        <w:r>
          <w:t xml:space="preserve"> </w:t>
        </w:r>
        <w:proofErr w:type="spellStart"/>
        <w:r>
          <w:t>mục</w:t>
        </w:r>
        <w:proofErr w:type="spellEnd"/>
        <w:r>
          <w:t xml:space="preserve"> </w:t>
        </w:r>
        <w:proofErr w:type="spellStart"/>
        <w:proofErr w:type="gramStart"/>
        <w:r>
          <w:t>theo</w:t>
        </w:r>
        <w:proofErr w:type="spellEnd"/>
        <w:proofErr w:type="gramEnd"/>
        <w:r>
          <w:t xml:space="preserve"> </w:t>
        </w:r>
        <w:proofErr w:type="spellStart"/>
        <w:r>
          <w:t>dạng</w:t>
        </w:r>
        <w:proofErr w:type="spellEnd"/>
        <w:r>
          <w:t xml:space="preserve"> JSON</w:t>
        </w:r>
      </w:ins>
    </w:p>
    <w:p w14:paraId="7AB75A90" w14:textId="2CFFBA01" w:rsidR="008C38A1" w:rsidRDefault="00AD2814" w:rsidP="00544CD8">
      <w:pPr>
        <w:pStyle w:val="ListParagraph"/>
        <w:rPr>
          <w:ins w:id="53" w:author="Phong Đỗ" w:date="2013-02-17T22:54:00Z"/>
        </w:rPr>
        <w:pPrChange w:id="54" w:author="Phong Đỗ" w:date="2013-02-17T22:54:00Z">
          <w:pPr>
            <w:pStyle w:val="ListParagraph"/>
            <w:numPr>
              <w:numId w:val="1"/>
            </w:numPr>
            <w:ind w:hanging="360"/>
          </w:pPr>
        </w:pPrChange>
      </w:pPr>
      <w:ins w:id="55" w:author="Phong Đỗ" w:date="2013-02-17T23:0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[</w:t>
        </w:r>
      </w:ins>
      <w:ins w:id="56" w:author="Phong Đỗ" w:date="2013-02-17T23:0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{"ID"</w:t>
        </w:r>
        <w:proofErr w:type="gramStart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:1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,"Title":"</w:t>
        </w:r>
      </w:ins>
      <w:ins w:id="57" w:author="Phong Đỗ" w:date="2013-02-17T23:0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Thành </w:t>
        </w:r>
        <w:proofErr w:type="spellStart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</w:ins>
      <w:proofErr w:type="spellEnd"/>
      <w:ins w:id="58" w:author="Phong Đỗ" w:date="2013-02-17T23:01:00Z">
        <w:r w:rsidR="00170AFE">
          <w:rPr>
            <w:rFonts w:ascii="Courier New" w:eastAsia="Times New Roman" w:hAnsi="Courier New" w:cs="Courier New"/>
            <w:color w:val="000000"/>
            <w:sz w:val="20"/>
            <w:szCs w:val="20"/>
          </w:rPr>
          <w:t>"</w:t>
        </w:r>
      </w:ins>
      <w:ins w:id="59" w:author="Phong Đỗ" w:date="2013-02-17T23:02:00Z">
        <w:r w:rsidR="000F260B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{"ID":</w:t>
        </w:r>
        <w:r w:rsidR="00986E68">
          <w:rPr>
            <w:rFonts w:ascii="Courier New" w:eastAsia="Times New Roman" w:hAnsi="Courier New" w:cs="Courier New"/>
            <w:color w:val="000000"/>
            <w:sz w:val="20"/>
            <w:szCs w:val="20"/>
          </w:rPr>
          <w:t>2</w:t>
        </w:r>
        <w:r w:rsidR="00A64F79"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,"Title":"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Thành </w:t>
        </w:r>
        <w:proofErr w:type="spellStart"/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"}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{"ID":</w:t>
        </w:r>
        <w:r w:rsidR="00986E68">
          <w:rPr>
            <w:rFonts w:ascii="Courier New" w:eastAsia="Times New Roman" w:hAnsi="Courier New" w:cs="Courier New"/>
            <w:color w:val="000000"/>
            <w:sz w:val="20"/>
            <w:szCs w:val="20"/>
          </w:rPr>
          <w:t>3</w:t>
        </w:r>
        <w:r w:rsidR="00A64F79"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,"Title":"</w:t>
        </w:r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Thành </w:t>
        </w:r>
        <w:proofErr w:type="spellStart"/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="00A64F79">
          <w:rPr>
            <w:rFonts w:ascii="Courier New" w:eastAsia="Times New Roman" w:hAnsi="Courier New" w:cs="Courier New"/>
            <w:color w:val="000000"/>
            <w:sz w:val="20"/>
            <w:szCs w:val="20"/>
          </w:rPr>
          <w:t>"}</w:t>
        </w:r>
      </w:ins>
      <w:ins w:id="60" w:author="Phong Đỗ" w:date="2013-02-17T23:01:00Z"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]</w:t>
        </w:r>
      </w:ins>
    </w:p>
    <w:p w14:paraId="136C4AB5" w14:textId="77777777" w:rsidR="003752FC" w:rsidRDefault="00FE1A22" w:rsidP="003752FC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3C7AB84D" w14:textId="4845EB27" w:rsidR="00FE1A22" w:rsidRDefault="00FE1A22" w:rsidP="00FE1A22">
      <w:pPr>
        <w:pStyle w:val="ListParagraph"/>
      </w:pPr>
      <w:r>
        <w:t xml:space="preserve">Request: </w:t>
      </w:r>
      <w:ins w:id="61" w:author="Phong Đỗ" w:date="2013-02-17T22:55:00Z">
        <w:r w:rsidR="00544CD8">
          <w:fldChar w:fldCharType="begin"/>
        </w:r>
        <w:r w:rsidR="00544CD8">
          <w:instrText xml:space="preserve"> HYPERLINK "http://www.vietdev.vn/forboss_2013/mobile/posts.aspx?category=[Category" </w:instrText>
        </w:r>
        <w:r w:rsidR="00544CD8">
          <w:fldChar w:fldCharType="separate"/>
        </w:r>
        <w:r w:rsidR="00544CD8" w:rsidRPr="009C5BCE">
          <w:rPr>
            <w:rStyle w:val="Hyperlink"/>
          </w:rPr>
          <w:t>http://www.vietdev.vn/forboss_2013/mobile/posts.aspx?category=[Category</w:t>
        </w:r>
        <w:r w:rsidR="00544CD8">
          <w:fldChar w:fldCharType="end"/>
        </w:r>
        <w:r w:rsidR="00544CD8">
          <w:t xml:space="preserve"> id]&amp;</w:t>
        </w:r>
      </w:ins>
      <w:ins w:id="62" w:author="Phong Đỗ" w:date="2013-02-17T22:59:00Z">
        <w:r w:rsidR="00D00377">
          <w:t>start=[Start index]&amp;end=[End index]</w:t>
        </w:r>
      </w:ins>
      <w:del w:id="63" w:author="Phong Đỗ" w:date="2013-02-17T22:55:00Z">
        <w:r w:rsidRPr="00FE1A22" w:rsidDel="00544CD8">
          <w:delText>http://dev.forboss.com.vn/api/mobile/posts/</w:delText>
        </w:r>
        <w:r w:rsidDel="00544CD8">
          <w:delText>{category}/{update_time}</w:delText>
        </w:r>
      </w:del>
    </w:p>
    <w:p w14:paraId="4AFD44CD" w14:textId="1231B535" w:rsidR="00FE1A22" w:rsidDel="008B64F6" w:rsidRDefault="00FE1A22" w:rsidP="00FE1A22">
      <w:pPr>
        <w:pStyle w:val="ListParagraph"/>
        <w:rPr>
          <w:del w:id="64" w:author="Phong Đỗ" w:date="2013-02-17T23:03:00Z"/>
        </w:rPr>
      </w:pPr>
      <w:del w:id="65" w:author="Phong Đỗ" w:date="2013-02-17T23:03:00Z">
        <w:r w:rsidDel="008B64F6">
          <w:delText xml:space="preserve">Example: </w:delText>
        </w:r>
        <w:r w:rsidR="00807E11" w:rsidDel="008B64F6">
          <w:fldChar w:fldCharType="begin"/>
        </w:r>
        <w:r w:rsidR="00807E11" w:rsidDel="008B64F6">
          <w:delInstrText xml:space="preserve"> HYPERLINK "http://dev.forboss.com.vn/api/mobile/posts/thanhdat" </w:delInstrText>
        </w:r>
        <w:r w:rsidR="00807E11" w:rsidDel="008B64F6">
          <w:fldChar w:fldCharType="separate"/>
        </w:r>
        <w:r w:rsidDel="008B64F6">
          <w:rPr>
            <w:rStyle w:val="Hyperlink"/>
          </w:rPr>
          <w:delText>http://dev.forboss.com.vn/api/mobile/posts/thanhdat</w:delText>
        </w:r>
        <w:r w:rsidR="00807E11" w:rsidDel="008B64F6">
          <w:rPr>
            <w:rStyle w:val="Hyperlink"/>
          </w:rPr>
          <w:fldChar w:fldCharType="end"/>
        </w:r>
      </w:del>
    </w:p>
    <w:p w14:paraId="71455CB6" w14:textId="77777777" w:rsidR="00FE1A22" w:rsidRDefault="00FE1A22" w:rsidP="00FE1A22">
      <w:pPr>
        <w:pStyle w:val="ListParagraph"/>
      </w:pPr>
      <w:r>
        <w:t>Note:</w:t>
      </w:r>
    </w:p>
    <w:p w14:paraId="0D02B612" w14:textId="5323129B" w:rsidR="00FE1A22" w:rsidRPr="00411D57" w:rsidRDefault="00FE1A22" w:rsidP="00FE1A22">
      <w:pPr>
        <w:pStyle w:val="ListParagraph"/>
        <w:numPr>
          <w:ilvl w:val="0"/>
          <w:numId w:val="2"/>
        </w:numPr>
        <w:rPr>
          <w:ins w:id="66" w:author="Phong Đỗ" w:date="2013-02-17T22:59:00Z"/>
          <w:rPrChange w:id="67" w:author="Phong Đỗ" w:date="2013-02-17T22:59:00Z">
            <w:rPr>
              <w:ins w:id="68" w:author="Phong Đỗ" w:date="2013-02-17T22:59:00Z"/>
              <w:b/>
            </w:rPr>
          </w:rPrChange>
        </w:rPr>
      </w:pPr>
      <w:proofErr w:type="gramStart"/>
      <w:r>
        <w:t>Category</w:t>
      </w:r>
      <w:ins w:id="69" w:author="Phong Đỗ" w:date="2013-02-17T22:56:00Z">
        <w:r w:rsidR="00A766AA">
          <w:t xml:space="preserve"> </w:t>
        </w:r>
      </w:ins>
      <w:r>
        <w:t xml:space="preserve"> </w:t>
      </w:r>
      <w:ins w:id="70" w:author="Phong Đỗ" w:date="2013-02-17T22:56:00Z">
        <w:r w:rsidR="00A766AA">
          <w:t>ID</w:t>
        </w:r>
        <w:proofErr w:type="gramEnd"/>
        <w:r w:rsidR="00A766AA">
          <w:t xml:space="preserve"> </w:t>
        </w:r>
      </w:ins>
      <w:del w:id="71" w:author="Phong Đỗ" w:date="2013-02-17T22:56:00Z">
        <w:r w:rsidDel="00A766AA">
          <w:delText>là một trong các giá trị sau:</w:delText>
        </w:r>
      </w:del>
      <w:proofErr w:type="spellStart"/>
      <w:ins w:id="72" w:author="Phong Đỗ" w:date="2013-02-17T22:56:00Z">
        <w:r w:rsidR="00A766AA">
          <w:t>lấy</w:t>
        </w:r>
        <w:proofErr w:type="spellEnd"/>
        <w:r w:rsidR="00A766AA">
          <w:t xml:space="preserve"> </w:t>
        </w:r>
        <w:proofErr w:type="spellStart"/>
        <w:r w:rsidR="00A766AA">
          <w:t>từ</w:t>
        </w:r>
        <w:proofErr w:type="spellEnd"/>
        <w:r w:rsidR="00A766AA">
          <w:t xml:space="preserve"> </w:t>
        </w:r>
        <w:proofErr w:type="spellStart"/>
        <w:r w:rsidR="00A766AA">
          <w:t>danh</w:t>
        </w:r>
        <w:proofErr w:type="spellEnd"/>
        <w:r w:rsidR="00A766AA">
          <w:t xml:space="preserve"> </w:t>
        </w:r>
        <w:proofErr w:type="spellStart"/>
        <w:r w:rsidR="00A766AA">
          <w:t>sách</w:t>
        </w:r>
        <w:proofErr w:type="spellEnd"/>
        <w:r w:rsidR="00A766AA">
          <w:t xml:space="preserve"> category ở </w:t>
        </w:r>
        <w:proofErr w:type="spellStart"/>
        <w:r w:rsidR="00A766AA">
          <w:t>trên</w:t>
        </w:r>
        <w:proofErr w:type="spellEnd"/>
        <w:r w:rsidR="00A766AA">
          <w:t>.</w:t>
        </w:r>
      </w:ins>
      <w:del w:id="73" w:author="Phong Đỗ" w:date="2013-02-17T22:56:00Z">
        <w:r w:rsidDel="00A766AA">
          <w:delText xml:space="preserve"> </w:delText>
        </w:r>
        <w:r w:rsidRPr="00FE1A22" w:rsidDel="00A766AA">
          <w:rPr>
            <w:b/>
          </w:rPr>
          <w:delText>thanhdat</w:delText>
        </w:r>
        <w:r w:rsidDel="00A766AA">
          <w:delText xml:space="preserve">, </w:delText>
        </w:r>
        <w:r w:rsidRPr="00FE1A22" w:rsidDel="00A766AA">
          <w:rPr>
            <w:b/>
          </w:rPr>
          <w:delText>dangcap</w:delText>
        </w:r>
        <w:r w:rsidDel="00A766AA">
          <w:delText xml:space="preserve">, </w:delText>
        </w:r>
        <w:r w:rsidRPr="00FE1A22" w:rsidDel="00A766AA">
          <w:rPr>
            <w:b/>
          </w:rPr>
          <w:delText>loicuon</w:delText>
        </w:r>
        <w:r w:rsidDel="00A766AA">
          <w:delText xml:space="preserve">, </w:delText>
        </w:r>
        <w:r w:rsidRPr="00FE1A22" w:rsidDel="00A766AA">
          <w:rPr>
            <w:b/>
          </w:rPr>
          <w:delText>lichlam</w:delText>
        </w:r>
        <w:r w:rsidDel="00A766AA">
          <w:delText xml:space="preserve">, </w:delText>
        </w:r>
        <w:r w:rsidRPr="00FE1A22" w:rsidDel="00A766AA">
          <w:rPr>
            <w:b/>
          </w:rPr>
          <w:delText>sukien</w:delText>
        </w:r>
      </w:del>
    </w:p>
    <w:p w14:paraId="0A8F0D40" w14:textId="0BD06BEC" w:rsidR="00411D57" w:rsidRDefault="00411D57" w:rsidP="00411D57">
      <w:pPr>
        <w:pStyle w:val="ListParagraph"/>
        <w:numPr>
          <w:ilvl w:val="0"/>
          <w:numId w:val="2"/>
        </w:numPr>
        <w:pPrChange w:id="74" w:author="Phong Đỗ" w:date="2013-02-17T23:00:00Z">
          <w:pPr>
            <w:pStyle w:val="ListParagraph"/>
            <w:numPr>
              <w:numId w:val="2"/>
            </w:numPr>
            <w:ind w:left="1080" w:hanging="360"/>
          </w:pPr>
        </w:pPrChange>
      </w:pPr>
      <w:ins w:id="75" w:author="Phong Đỗ" w:date="2013-02-17T22:59:00Z">
        <w:r>
          <w:rPr>
            <w:b/>
          </w:rPr>
          <w:t xml:space="preserve">Start Index </w:t>
        </w:r>
        <w:proofErr w:type="spellStart"/>
        <w:r>
          <w:t>và</w:t>
        </w:r>
        <w:proofErr w:type="spellEnd"/>
        <w:r>
          <w:t xml:space="preserve"> </w:t>
        </w:r>
        <w:r>
          <w:rPr>
            <w:b/>
          </w:rPr>
          <w:t xml:space="preserve">End Index </w:t>
        </w:r>
        <w:proofErr w:type="spellStart"/>
        <w:r>
          <w:t>là</w:t>
        </w:r>
        <w:proofErr w:type="spellEnd"/>
        <w:r>
          <w:t xml:space="preserve"> </w:t>
        </w:r>
      </w:ins>
      <w:proofErr w:type="spellStart"/>
      <w:ins w:id="76" w:author="Phong Đỗ" w:date="2013-02-17T23:00:00Z">
        <w:r>
          <w:t>thứ</w:t>
        </w:r>
        <w:proofErr w:type="spellEnd"/>
        <w:r>
          <w:t xml:space="preserve"> </w:t>
        </w:r>
        <w:proofErr w:type="spellStart"/>
        <w:r>
          <w:t>tự</w:t>
        </w:r>
        <w:proofErr w:type="spellEnd"/>
        <w:r>
          <w:t xml:space="preserve"> </w:t>
        </w:r>
        <w:proofErr w:type="spellStart"/>
        <w:r>
          <w:t>bắt</w:t>
        </w:r>
        <w:proofErr w:type="spellEnd"/>
        <w:r>
          <w:t xml:space="preserve"> </w:t>
        </w:r>
        <w:proofErr w:type="spellStart"/>
        <w:r>
          <w:t>đầu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kết</w:t>
        </w:r>
        <w:proofErr w:type="spellEnd"/>
        <w:r>
          <w:t xml:space="preserve"> </w:t>
        </w:r>
        <w:proofErr w:type="spellStart"/>
        <w:r>
          <w:t>thúc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</w:t>
        </w:r>
        <w:proofErr w:type="spellStart"/>
        <w:r>
          <w:t>bài</w:t>
        </w:r>
        <w:proofErr w:type="spellEnd"/>
        <w:r>
          <w:t xml:space="preserve"> </w:t>
        </w:r>
        <w:proofErr w:type="spellStart"/>
        <w:r>
          <w:t>viết</w:t>
        </w:r>
        <w:proofErr w:type="spellEnd"/>
        <w:r>
          <w:t xml:space="preserve"> </w:t>
        </w:r>
        <w:proofErr w:type="spellStart"/>
        <w:r>
          <w:t>được</w:t>
        </w:r>
        <w:proofErr w:type="spellEnd"/>
        <w:r>
          <w:t xml:space="preserve"> </w:t>
        </w:r>
        <w:proofErr w:type="spellStart"/>
        <w:r>
          <w:t>sắp</w:t>
        </w:r>
        <w:proofErr w:type="spellEnd"/>
        <w:r>
          <w:t xml:space="preserve"> </w:t>
        </w:r>
        <w:proofErr w:type="spellStart"/>
        <w:r>
          <w:t>xếp</w:t>
        </w:r>
        <w:proofErr w:type="spellEnd"/>
        <w:r>
          <w:t xml:space="preserve"> </w:t>
        </w:r>
        <w:proofErr w:type="spellStart"/>
        <w:proofErr w:type="gramStart"/>
        <w:r>
          <w:t>theo</w:t>
        </w:r>
        <w:proofErr w:type="spellEnd"/>
        <w:proofErr w:type="gramEnd"/>
        <w:r>
          <w:t xml:space="preserve"> </w:t>
        </w:r>
        <w:proofErr w:type="spellStart"/>
        <w:r>
          <w:t>thời</w:t>
        </w:r>
        <w:proofErr w:type="spellEnd"/>
        <w:r>
          <w:t xml:space="preserve"> </w:t>
        </w:r>
        <w:proofErr w:type="spellStart"/>
        <w:r>
          <w:t>gian</w:t>
        </w:r>
        <w:proofErr w:type="spellEnd"/>
        <w:r>
          <w:t xml:space="preserve"> </w:t>
        </w:r>
        <w:proofErr w:type="spellStart"/>
        <w:r>
          <w:t>giảm</w:t>
        </w:r>
        <w:proofErr w:type="spellEnd"/>
        <w:r>
          <w:t xml:space="preserve"> </w:t>
        </w:r>
        <w:proofErr w:type="spellStart"/>
        <w:r>
          <w:t>dần</w:t>
        </w:r>
        <w:proofErr w:type="spellEnd"/>
        <w:r>
          <w:t xml:space="preserve"> (</w:t>
        </w:r>
        <w:proofErr w:type="spellStart"/>
        <w:r>
          <w:t>từ</w:t>
        </w:r>
        <w:proofErr w:type="spellEnd"/>
        <w:r>
          <w:t xml:space="preserve"> </w:t>
        </w:r>
        <w:proofErr w:type="spellStart"/>
        <w:r>
          <w:t>mới</w:t>
        </w:r>
        <w:proofErr w:type="spellEnd"/>
        <w:r>
          <w:t xml:space="preserve"> </w:t>
        </w:r>
        <w:proofErr w:type="spellStart"/>
        <w:r>
          <w:t>đến</w:t>
        </w:r>
        <w:proofErr w:type="spellEnd"/>
        <w:r>
          <w:t xml:space="preserve"> </w:t>
        </w:r>
        <w:proofErr w:type="spellStart"/>
        <w:r>
          <w:t>cũ</w:t>
        </w:r>
        <w:proofErr w:type="spellEnd"/>
        <w:r>
          <w:t xml:space="preserve">). </w:t>
        </w:r>
        <w:proofErr w:type="spellStart"/>
        <w:r>
          <w:t>Ví</w:t>
        </w:r>
        <w:proofErr w:type="spellEnd"/>
        <w:r>
          <w:t xml:space="preserve"> </w:t>
        </w:r>
        <w:proofErr w:type="spellStart"/>
        <w:r>
          <w:t>dụ</w:t>
        </w:r>
        <w:proofErr w:type="spellEnd"/>
        <w:r>
          <w:t xml:space="preserve"> </w:t>
        </w:r>
        <w:proofErr w:type="spellStart"/>
        <w:r>
          <w:t>để</w:t>
        </w:r>
        <w:proofErr w:type="spellEnd"/>
        <w:r>
          <w:t xml:space="preserve"> </w:t>
        </w:r>
        <w:proofErr w:type="spellStart"/>
        <w:r>
          <w:t>lấy</w:t>
        </w:r>
        <w:proofErr w:type="spellEnd"/>
        <w:r>
          <w:t xml:space="preserve"> 10 </w:t>
        </w:r>
        <w:proofErr w:type="spellStart"/>
        <w:r>
          <w:t>bài</w:t>
        </w:r>
        <w:proofErr w:type="spellEnd"/>
        <w:r>
          <w:t xml:space="preserve"> </w:t>
        </w:r>
        <w:proofErr w:type="spellStart"/>
        <w:r>
          <w:t>mới</w:t>
        </w:r>
        <w:proofErr w:type="spellEnd"/>
        <w:r>
          <w:t xml:space="preserve"> </w:t>
        </w:r>
        <w:proofErr w:type="spellStart"/>
        <w:r>
          <w:t>nhất</w:t>
        </w:r>
        <w:proofErr w:type="spellEnd"/>
        <w:r>
          <w:t xml:space="preserve"> </w:t>
        </w:r>
        <w:proofErr w:type="spellStart"/>
        <w:r>
          <w:t>thì</w:t>
        </w:r>
        <w:proofErr w:type="spellEnd"/>
        <w:r>
          <w:t>: Start Index = 1, End Index = 10</w:t>
        </w:r>
      </w:ins>
    </w:p>
    <w:p w14:paraId="3C0F7F12" w14:textId="2C66CFB8" w:rsidR="00FE1A22" w:rsidDel="00411D57" w:rsidRDefault="00FE1A22" w:rsidP="00FE1A22">
      <w:pPr>
        <w:pStyle w:val="ListParagraph"/>
        <w:numPr>
          <w:ilvl w:val="0"/>
          <w:numId w:val="2"/>
        </w:numPr>
        <w:rPr>
          <w:del w:id="77" w:author="Phong Đỗ" w:date="2013-02-17T22:59:00Z"/>
        </w:rPr>
      </w:pPr>
      <w:del w:id="78" w:author="Phong Đỗ" w:date="2013-02-17T22:57:00Z">
        <w:r w:rsidDel="007F3C57">
          <w:delText>Update_T</w:delText>
        </w:r>
      </w:del>
      <w:del w:id="79" w:author="Phong Đỗ" w:date="2013-02-17T22:59:00Z">
        <w:r w:rsidDel="00411D57">
          <w:delText xml:space="preserve">ime là thời gian cập nhật sau cùng. Hệ thống sẽ lấy những bài viết mới sau thời gian này. Update_Time có format như sau: </w:delText>
        </w:r>
        <w:r w:rsidRPr="00FE1A22" w:rsidDel="00411D57">
          <w:rPr>
            <w:b/>
          </w:rPr>
          <w:delText>dd-MM-yyyy HH.mm.ss</w:delText>
        </w:r>
        <w:r w:rsidDel="00411D57">
          <w:delText xml:space="preserve">, ví dụ: </w:delText>
        </w:r>
        <w:r w:rsidRPr="00FE1A22" w:rsidDel="00411D57">
          <w:rPr>
            <w:b/>
          </w:rPr>
          <w:delText>22-06-2012 12.31.15</w:delText>
        </w:r>
      </w:del>
      <w:ins w:id="80" w:author="Do Nhat Phong" w:date="2012-06-23T19:53:00Z">
        <w:del w:id="81" w:author="Phong Đỗ" w:date="2013-02-17T22:57:00Z">
          <w:r w:rsidR="00051A18" w:rsidDel="007F3C57">
            <w:rPr>
              <w:b/>
            </w:rPr>
            <w:delText xml:space="preserve"> U</w:delText>
          </w:r>
        </w:del>
        <w:del w:id="82" w:author="Phong Đỗ" w:date="2013-02-17T22:59:00Z">
          <w:r w:rsidR="00051A18" w:rsidDel="00411D57">
            <w:rPr>
              <w:b/>
            </w:rPr>
            <w:delText>pdate</w:delText>
          </w:r>
        </w:del>
        <w:del w:id="83" w:author="Phong Đỗ" w:date="2013-02-17T22:57:00Z">
          <w:r w:rsidR="00051A18" w:rsidDel="007F3C57">
            <w:rPr>
              <w:b/>
            </w:rPr>
            <w:delText>_T</w:delText>
          </w:r>
        </w:del>
        <w:del w:id="84" w:author="Phong Đỗ" w:date="2013-02-17T22:59:00Z">
          <w:r w:rsidR="00051A18" w:rsidDel="00411D57">
            <w:rPr>
              <w:b/>
            </w:rPr>
            <w:delText>ime được tính là số Miliseconds tính từ thời điểm 0 giờ 0 phút 0 giây ngày 1 tháng 1 năm 1970.</w:delText>
          </w:r>
        </w:del>
      </w:ins>
    </w:p>
    <w:p w14:paraId="398AA7A9" w14:textId="0B89B02E" w:rsidR="00FE1A22" w:rsidDel="00411D57" w:rsidRDefault="00FE1A22" w:rsidP="00FE1A22">
      <w:pPr>
        <w:pStyle w:val="ListParagraph"/>
        <w:numPr>
          <w:ilvl w:val="0"/>
          <w:numId w:val="2"/>
        </w:numPr>
        <w:rPr>
          <w:del w:id="85" w:author="Phong Đỗ" w:date="2013-02-17T22:59:00Z"/>
        </w:rPr>
      </w:pPr>
      <w:del w:id="86" w:author="Phong Đỗ" w:date="2013-02-17T22:59:00Z">
        <w:r w:rsidDel="00411D57">
          <w:delText xml:space="preserve">Nếu là lần đầu tiên thì có thể bỏ qua </w:delText>
        </w:r>
      </w:del>
      <w:del w:id="87" w:author="Phong Đỗ" w:date="2013-02-17T22:57:00Z">
        <w:r w:rsidDel="00656F28">
          <w:delText>Update_T</w:delText>
        </w:r>
      </w:del>
      <w:del w:id="88" w:author="Phong Đỗ" w:date="2013-02-17T22:59:00Z">
        <w:r w:rsidDel="00411D57">
          <w:delText>ime, lúc đó hệ thống sẽ tự động lấy tất cả các tin tức từ đầu cho đến hiện tại.</w:delText>
        </w:r>
      </w:del>
    </w:p>
    <w:p w14:paraId="174EDB3C" w14:textId="77777777" w:rsidR="00FE1A22" w:rsidRDefault="00FE1A22" w:rsidP="00FE1A22">
      <w:pPr>
        <w:pStyle w:val="ListParagraph"/>
      </w:pPr>
      <w:r>
        <w:t>Result:</w:t>
      </w:r>
    </w:p>
    <w:p w14:paraId="473D424C" w14:textId="77777777" w:rsidR="00FE1A22" w:rsidRDefault="00FE1A22" w:rsidP="00FE1A22">
      <w:pPr>
        <w:pStyle w:val="ListParagrap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JSON</w:t>
      </w:r>
      <w:r w:rsidR="004F2525">
        <w:t>.</w:t>
      </w:r>
    </w:p>
    <w:p w14:paraId="14252B9D" w14:textId="23CB38E9" w:rsidR="00051A18" w:rsidRPr="00051A18" w:rsidRDefault="00051A18" w:rsidP="0005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" w:author="Do Nhat Phong" w:date="2012-06-23T19:54:00Z"/>
          <w:rFonts w:ascii="Courier New" w:eastAsia="Times New Roman" w:hAnsi="Courier New" w:cs="Courier New"/>
          <w:color w:val="000000"/>
          <w:sz w:val="20"/>
          <w:szCs w:val="20"/>
        </w:rPr>
      </w:pPr>
      <w:ins w:id="90" w:author="Do Nhat Phong" w:date="2012-06-23T19:54:00Z"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[{"ID"</w:t>
        </w:r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:8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,"Title":"10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do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fitness","Thumbnail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":"/Upload/images/gym1.jpg","Body":"Đây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10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do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sao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câu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bộ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chăm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sóc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sức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khỏe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đem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ích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về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còn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về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thần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          1.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phòng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gym hay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xấu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chút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nỗ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lực</w:t>
        </w:r>
        <w:proofErr w:type="spellEnd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luyện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Nhưng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thật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phòng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gym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thì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luyện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dễ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trọn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vẹn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được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tiếp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cận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dễ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cụ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chuyên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hướng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dẫn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cụ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đúng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đúng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2.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nhóm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luyện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nhau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câu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bộ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chăm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sóc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sức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khỏe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chọn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nhóm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luyện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nhau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như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câu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bộ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30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tuần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từ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yoga, spinning,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khiêu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vũ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circuit training, step aerobics,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còn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nữa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bài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dục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giúp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được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trọng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lượng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muốn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tỷ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lệ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trao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đổi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cháy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calories,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giảm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lượng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thừa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trong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",</w:t>
        </w:r>
      </w:ins>
      <w:proofErr w:type="gramEnd"/>
      <w:ins w:id="91" w:author="Phong Đỗ" w:date="2013-02-17T23:01:00Z">
        <w:r w:rsidR="004643FB" w:rsidRPr="00051A18" w:rsidDel="004643F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ins w:id="92" w:author="Do Nhat Phong" w:date="2012-06-23T19:54:00Z">
        <w:del w:id="93" w:author="Phong Đỗ" w:date="2013-02-17T23:01:00Z">
          <w:r w:rsidRPr="00051A18" w:rsidDel="004643FB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delText>"Category":"lichlam",</w:delText>
          </w:r>
        </w:del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"Views":0,"Likes":0,"Link":"http://dev.forboss.com.vn/Home/Post/8","CreatedTime":1340326687363},{"ID":10,"Title":"10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do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fitness","Thumbnail":"/Upload/images/gym1.jpg","Body":"",</w:t>
        </w:r>
        <w:del w:id="94" w:author="Phong Đỗ" w:date="2013-02-17T23:01:00Z">
          <w:r w:rsidRPr="00051A18" w:rsidDel="00D32F27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delText>"Category":"lichlam",</w:delText>
          </w:r>
        </w:del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"Views":0,"Likes":0,"Link":"http://dev.forboss.com.vn/Home/Post/10","CreatedTime":1340278227273}]</w:t>
        </w:r>
      </w:ins>
    </w:p>
    <w:p w14:paraId="7106DCE1" w14:textId="77777777" w:rsidR="00FE1A22" w:rsidRDefault="00FE1A22" w:rsidP="00FE1A22">
      <w:pPr>
        <w:pStyle w:val="ListParagraph"/>
      </w:pPr>
    </w:p>
    <w:p w14:paraId="2F54A272" w14:textId="77777777" w:rsidR="00FE1A22" w:rsidRDefault="00B00D65" w:rsidP="003752FC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5CE8A8E2" w14:textId="2DCD16BA" w:rsidR="00B00D65" w:rsidRDefault="00B00D65" w:rsidP="00B00D65">
      <w:pPr>
        <w:pStyle w:val="ListParagraph"/>
      </w:pPr>
      <w:r>
        <w:t xml:space="preserve">Request: </w:t>
      </w:r>
      <w:ins w:id="95" w:author="Phong Đỗ" w:date="2013-02-17T23:03:00Z">
        <w:r w:rsidR="00B77406">
          <w:fldChar w:fldCharType="begin"/>
        </w:r>
        <w:r w:rsidR="00B77406">
          <w:instrText xml:space="preserve"> HYPERLINK "http://www.vietdev.vn/forboss_2013/mobile/post.aspx?id=[Post" </w:instrText>
        </w:r>
        <w:r w:rsidR="00B77406">
          <w:fldChar w:fldCharType="separate"/>
        </w:r>
        <w:r w:rsidR="00B77406" w:rsidRPr="009C5BCE">
          <w:rPr>
            <w:rStyle w:val="Hyperlink"/>
          </w:rPr>
          <w:t>http://www.vietdev.vn/forboss_2013/mobile/post.aspx?id=[Post</w:t>
        </w:r>
        <w:r w:rsidR="00B77406">
          <w:fldChar w:fldCharType="end"/>
        </w:r>
        <w:r w:rsidR="00B77406">
          <w:t xml:space="preserve"> ID]</w:t>
        </w:r>
      </w:ins>
      <w:del w:id="96" w:author="Phong Đỗ" w:date="2013-02-17T23:03:00Z">
        <w:r w:rsidRPr="00B00D65" w:rsidDel="00B77406">
          <w:delText>http://dev.</w:delText>
        </w:r>
        <w:r w:rsidDel="00B77406">
          <w:delText>forboss.com.vn/api/mobile/post/[id]</w:delText>
        </w:r>
      </w:del>
    </w:p>
    <w:p w14:paraId="64A3CC27" w14:textId="46F14EAF" w:rsidR="00B00D65" w:rsidDel="00B77406" w:rsidRDefault="00B00D65" w:rsidP="00B00D65">
      <w:pPr>
        <w:pStyle w:val="ListParagraph"/>
        <w:rPr>
          <w:del w:id="97" w:author="Phong Đỗ" w:date="2013-02-17T23:03:00Z"/>
        </w:rPr>
      </w:pPr>
      <w:del w:id="98" w:author="Phong Đỗ" w:date="2013-02-17T23:03:00Z">
        <w:r w:rsidDel="00B77406">
          <w:delText xml:space="preserve">Example: </w:delText>
        </w:r>
        <w:r w:rsidR="00807E11" w:rsidDel="00B77406">
          <w:fldChar w:fldCharType="begin"/>
        </w:r>
        <w:r w:rsidR="00807E11" w:rsidDel="00B77406">
          <w:delInstrText xml:space="preserve"> HYPERLINK "http://dev.forboss.com.vn/api/mobile/post/7" </w:delInstrText>
        </w:r>
        <w:r w:rsidR="00807E11" w:rsidDel="00B77406">
          <w:fldChar w:fldCharType="separate"/>
        </w:r>
        <w:r w:rsidDel="00B77406">
          <w:rPr>
            <w:rStyle w:val="Hyperlink"/>
          </w:rPr>
          <w:delText>http://dev.forboss.com.vn/api/mobile/post/7</w:delText>
        </w:r>
        <w:r w:rsidR="00807E11" w:rsidDel="00B77406">
          <w:rPr>
            <w:rStyle w:val="Hyperlink"/>
          </w:rPr>
          <w:fldChar w:fldCharType="end"/>
        </w:r>
      </w:del>
    </w:p>
    <w:p w14:paraId="7ADBDD24" w14:textId="77777777" w:rsidR="00B00D65" w:rsidRDefault="00B00D65" w:rsidP="00B00D65">
      <w:pPr>
        <w:pStyle w:val="ListParagraph"/>
      </w:pPr>
      <w:r>
        <w:t>Result:</w:t>
      </w:r>
    </w:p>
    <w:p w14:paraId="5FBF9A46" w14:textId="77777777" w:rsidR="00B00D65" w:rsidRDefault="00B00D65" w:rsidP="00B00D65">
      <w:pPr>
        <w:pStyle w:val="ListParagrap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JSON</w:t>
      </w:r>
      <w:r w:rsidR="00682C02">
        <w:t>.</w:t>
      </w:r>
    </w:p>
    <w:p w14:paraId="548E545B" w14:textId="12AC0EB8" w:rsidR="00051A18" w:rsidRPr="00051A18" w:rsidRDefault="00051A18" w:rsidP="0005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Do Nhat Phong" w:date="2012-06-23T19:55:00Z"/>
          <w:rFonts w:ascii="Courier New" w:eastAsia="Times New Roman" w:hAnsi="Courier New" w:cs="Courier New"/>
          <w:color w:val="000000"/>
          <w:sz w:val="20"/>
          <w:szCs w:val="20"/>
        </w:rPr>
      </w:pPr>
      <w:ins w:id="100" w:author="Do Nhat Phong" w:date="2012-06-23T19:55:00Z"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{</w:t>
        </w:r>
        <w:del w:id="101" w:author="Phong Đỗ" w:date="2013-02-17T23:03:00Z">
          <w:r w:rsidRPr="00051A18" w:rsidDel="00963A3E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delText>"$id":"1",</w:delText>
          </w:r>
        </w:del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"ID"</w:t>
        </w:r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:12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,"Title":"6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quyết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","Body":"&lt;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img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width=\"240\" height=\"180\"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src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=\"/Upload/images/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dat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1.jpg\" alt=\"Description: http://www.vnindustry.com/images/stories/content/congnghe/biquyet.jpg\"&gt;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muốn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dấn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thương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trường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?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muốn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mê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tươi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sáng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?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Ngoài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lực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cấp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nghiệm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còn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cần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số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quyết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Dưới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đây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6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quyết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muốn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chia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sẻ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quan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trọng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xuất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trước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khởi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trước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bắt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tay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cứu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khắp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chắc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chắn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hiểu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rõ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trường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đối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thủ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cạnh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đáp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ứng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hiểu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dịch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vụ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hiệu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quả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nếu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nhận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được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thức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đương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nắm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bắt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giỏi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luôn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chuẩn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lập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kế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hoạch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đặt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mục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tiêu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dựng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cả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nền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móng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cần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trước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Kiếm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tiền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nhờ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lương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đặt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nền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móng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tình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nguyện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đồng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nắm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bắt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mối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liên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bắt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tính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then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,  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sống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còn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”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xây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mối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quan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hệ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Vì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thế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hãy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tích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cực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cuộc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họp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diễn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đàn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xem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đâu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người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ta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cần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nói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thẳng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gì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ngày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người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Họ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chính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tiềm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mọi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lúc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mọi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Đôi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xuất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lúc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chúng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ta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ít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mong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chờ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đạt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luôn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tai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mắt</w:t>
        </w:r>
        <w:proofErr w:type="spellEnd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”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dò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tìm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trong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mọi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điểm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luôn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sẵn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nói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về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mình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cứ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lúc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cứ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địa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điểm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quyết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đặt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mình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trí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luôn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chờ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tiềm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năng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nhỏ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hóa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”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Đôi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người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chủ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tất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cả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tìm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kiếm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”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lờ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chú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nhỏ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”.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Tuy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trong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thực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tế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khởi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hàng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cùng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dịch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nhỏ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Vì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vậy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dù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nhỏ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đâu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hãy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nhận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hoàn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thật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sau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tiên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phong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từ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nhỏ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&lt;/p&gt;  &lt;p&gt;Say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mê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chìa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khóa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Muốn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công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việc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miệt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mài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Phải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yêu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Dành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thật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thời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tâm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huyết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Bắt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đầu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kinh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thức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nhưng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trị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nếu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hội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thực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hiện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ước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về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của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mỗi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ngày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. 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Xây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mối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quan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hệ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cách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tiếp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thị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tốt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&lt;/p&gt;  &lt;p&gt;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chi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cả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đống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tiền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quảng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nhưng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sẽ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tạo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được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tiếng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lớn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rất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nhiều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nếu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biết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chịu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khó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\"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làm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quen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”.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Hãy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gia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tổ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chức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ở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đồng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hay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nhóm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doanh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nghiệp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địa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phương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và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tham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các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hoạt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động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hay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sự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kiện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gặp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gỡ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những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nhân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vật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mới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Bất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cứ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ai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cũng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có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thể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mang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đến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cho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bạn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dự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án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hay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hợp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proofErr w:type="gram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đồng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hấp</w:t>
        </w:r>
        <w:proofErr w:type="spellEnd"/>
        <w:proofErr w:type="gram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dẫn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một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ngày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proofErr w:type="spellStart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nào</w:t>
        </w:r>
        <w:proofErr w:type="spellEnd"/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đó.&lt;/p&gt;","Category":</w:t>
        </w:r>
        <w:del w:id="102" w:author="Phong Đỗ" w:date="2013-02-17T23:03:00Z">
          <w:r w:rsidRPr="00051A18" w:rsidDel="004E1268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delText>"thanhdat"</w:delText>
          </w:r>
        </w:del>
      </w:ins>
      <w:ins w:id="103" w:author="Phong Đỗ" w:date="2013-02-17T23:03:00Z">
        <w:r w:rsidR="004E1268">
          <w:rPr>
            <w:rFonts w:ascii="Courier New" w:eastAsia="Times New Roman" w:hAnsi="Courier New" w:cs="Courier New"/>
            <w:color w:val="000000"/>
            <w:sz w:val="20"/>
            <w:szCs w:val="20"/>
          </w:rPr>
          <w:t>1</w:t>
        </w:r>
      </w:ins>
      <w:ins w:id="104" w:author="Do Nhat Phong" w:date="2012-06-23T19:55:00Z"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,"CreatedTime":"2012-06-21T01:03:36.08","Views":2,"Thumbnail":"","Likes":1</w:t>
        </w:r>
        <w:del w:id="105" w:author="Phong Đỗ" w:date="2013-02-17T23:04:00Z">
          <w:r w:rsidRPr="00051A18" w:rsidDel="00D75338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delText>,"EntityKey":{"$id":"2","En</w:delText>
          </w:r>
          <w:r w:rsidRPr="00051A18" w:rsidDel="00D75338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lastRenderedPageBreak/>
            <w:delText>titySetName":"Posts","EntityContainerName":"xmenEntities","EntityKeyValues":[{"Key":"ID","Type":"System.Int32","Value":"12"}]}</w:delText>
          </w:r>
        </w:del>
        <w:r w:rsidRPr="00051A18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14:paraId="73471A98" w14:textId="77777777" w:rsidR="008D6221" w:rsidRDefault="008D6221" w:rsidP="00B00D65">
      <w:pPr>
        <w:pStyle w:val="ListParagraph"/>
      </w:pPr>
    </w:p>
    <w:p w14:paraId="09D43CDF" w14:textId="77777777" w:rsidR="00B00D65" w:rsidRDefault="00051A18" w:rsidP="003752FC">
      <w:pPr>
        <w:pStyle w:val="ListParagraph"/>
        <w:numPr>
          <w:ilvl w:val="0"/>
          <w:numId w:val="1"/>
        </w:numPr>
        <w:rPr>
          <w:ins w:id="106" w:author="Do Nhat Phong" w:date="2012-06-23T19:55:00Z"/>
        </w:rPr>
      </w:pPr>
      <w:ins w:id="107" w:author="Do Nhat Phong" w:date="2012-06-23T19:55:00Z">
        <w:r>
          <w:t xml:space="preserve">Like </w:t>
        </w:r>
        <w:proofErr w:type="spellStart"/>
        <w:r>
          <w:t>một</w:t>
        </w:r>
        <w:proofErr w:type="spellEnd"/>
        <w:r>
          <w:t xml:space="preserve"> </w:t>
        </w:r>
        <w:proofErr w:type="spellStart"/>
        <w:r>
          <w:t>bài</w:t>
        </w:r>
        <w:proofErr w:type="spellEnd"/>
        <w:r>
          <w:t xml:space="preserve"> </w:t>
        </w:r>
        <w:proofErr w:type="spellStart"/>
        <w:r>
          <w:t>viết</w:t>
        </w:r>
        <w:proofErr w:type="spellEnd"/>
      </w:ins>
    </w:p>
    <w:p w14:paraId="0E1256A4" w14:textId="3CF435FB" w:rsidR="00807E11" w:rsidRDefault="00051A18">
      <w:pPr>
        <w:pStyle w:val="ListParagraph"/>
        <w:rPr>
          <w:ins w:id="108" w:author="Phong Đỗ" w:date="2013-02-17T23:04:00Z"/>
        </w:rPr>
        <w:pPrChange w:id="109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  <w:ins w:id="110" w:author="Do Nhat Phong" w:date="2012-06-23T19:55:00Z">
        <w:r>
          <w:t xml:space="preserve">Request: </w:t>
        </w:r>
      </w:ins>
      <w:ins w:id="111" w:author="Phong Đỗ" w:date="2013-02-17T23:04:00Z">
        <w:r w:rsidR="00807E11">
          <w:fldChar w:fldCharType="begin"/>
        </w:r>
        <w:r w:rsidR="00807E11">
          <w:instrText xml:space="preserve"> HYPERLINK "http://www.vietdev.vn/forboss_2013/mobile/like.aspx?id=[Post" </w:instrText>
        </w:r>
        <w:r w:rsidR="00807E11">
          <w:fldChar w:fldCharType="separate"/>
        </w:r>
        <w:r w:rsidR="00807E11" w:rsidRPr="009C5BCE">
          <w:rPr>
            <w:rStyle w:val="Hyperlink"/>
            <w:rPrChange w:id="112" w:author="Phong Đỗ" w:date="2013-02-17T23:04:00Z">
              <w:rPr>
                <w:rStyle w:val="Hyperlink"/>
              </w:rPr>
            </w:rPrChange>
          </w:rPr>
          <w:t>http://www.vietdev.vn/forboss_2013/mobile/</w:t>
        </w:r>
        <w:r w:rsidR="00807E11" w:rsidRPr="009C5BCE">
          <w:rPr>
            <w:rStyle w:val="Hyperlink"/>
          </w:rPr>
          <w:t>like.aspx?id=[Post</w:t>
        </w:r>
        <w:r w:rsidR="00807E11">
          <w:fldChar w:fldCharType="end"/>
        </w:r>
        <w:r w:rsidR="00807E11">
          <w:t xml:space="preserve"> ID]</w:t>
        </w:r>
      </w:ins>
    </w:p>
    <w:p w14:paraId="2E2FF009" w14:textId="70928700" w:rsidR="00051A18" w:rsidDel="00807E11" w:rsidRDefault="00051A18">
      <w:pPr>
        <w:pStyle w:val="ListParagraph"/>
        <w:rPr>
          <w:ins w:id="113" w:author="Do Nhat Phong" w:date="2012-06-23T19:55:00Z"/>
          <w:del w:id="114" w:author="Phong Đỗ" w:date="2013-02-17T23:04:00Z"/>
        </w:rPr>
        <w:pPrChange w:id="115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  <w:ins w:id="116" w:author="Do Nhat Phong" w:date="2012-06-23T19:55:00Z">
        <w:del w:id="117" w:author="Phong Đỗ" w:date="2013-02-17T23:04:00Z">
          <w:r w:rsidRPr="00B00D65" w:rsidDel="00807E11">
            <w:delText>http://dev.</w:delText>
          </w:r>
          <w:r w:rsidDel="00807E11">
            <w:delText>forboss.com.vn/api/mobile/like/[id]</w:delText>
          </w:r>
        </w:del>
      </w:ins>
    </w:p>
    <w:p w14:paraId="00184584" w14:textId="3372A48A" w:rsidR="00051A18" w:rsidDel="00807E11" w:rsidRDefault="00051A18">
      <w:pPr>
        <w:pStyle w:val="ListParagraph"/>
        <w:rPr>
          <w:ins w:id="118" w:author="Do Nhat Phong" w:date="2012-06-23T19:55:00Z"/>
          <w:del w:id="119" w:author="Phong Đỗ" w:date="2013-02-17T23:04:00Z"/>
        </w:rPr>
        <w:pPrChange w:id="120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  <w:bookmarkStart w:id="121" w:name="_GoBack"/>
      <w:bookmarkEnd w:id="121"/>
      <w:ins w:id="122" w:author="Do Nhat Phong" w:date="2012-06-23T19:55:00Z">
        <w:del w:id="123" w:author="Phong Đỗ" w:date="2013-02-17T23:04:00Z">
          <w:r w:rsidDel="00807E11">
            <w:delText xml:space="preserve">Example: </w:delText>
          </w:r>
        </w:del>
      </w:ins>
      <w:ins w:id="124" w:author="Do Nhat Phong" w:date="2012-06-23T19:56:00Z">
        <w:del w:id="125" w:author="Phong Đỗ" w:date="2013-02-17T23:04:00Z">
          <w:r w:rsidDel="00807E11">
            <w:fldChar w:fldCharType="begin"/>
          </w:r>
          <w:r w:rsidDel="00807E11">
            <w:delInstrText xml:space="preserve"> HYPERLINK "</w:delInstrText>
          </w:r>
          <w:r w:rsidRPr="00051A18" w:rsidDel="00807E11">
            <w:rPr>
              <w:rPrChange w:id="126" w:author="Do Nhat Phong" w:date="2012-06-23T19:56:00Z">
                <w:rPr>
                  <w:rStyle w:val="Hyperlink"/>
                </w:rPr>
              </w:rPrChange>
            </w:rPr>
            <w:delInstrText>http://dev.forboss.com.vn/api/mobile/like/7</w:delInstrText>
          </w:r>
          <w:r w:rsidDel="00807E11">
            <w:delInstrText xml:space="preserve">" </w:delInstrText>
          </w:r>
          <w:r w:rsidDel="00807E11">
            <w:fldChar w:fldCharType="separate"/>
          </w:r>
          <w:r w:rsidRPr="00D10EF6" w:rsidDel="00807E11">
            <w:rPr>
              <w:rStyle w:val="Hyperlink"/>
            </w:rPr>
            <w:delText>http://dev.forboss.com.vn/api/mobile/like/7</w:delText>
          </w:r>
          <w:r w:rsidDel="00807E11">
            <w:fldChar w:fldCharType="end"/>
          </w:r>
          <w:r w:rsidDel="00807E11">
            <w:delText xml:space="preserve"> </w:delText>
          </w:r>
        </w:del>
      </w:ins>
    </w:p>
    <w:p w14:paraId="3E2F8DEE" w14:textId="77777777" w:rsidR="00051A18" w:rsidRDefault="00051A18">
      <w:pPr>
        <w:pStyle w:val="ListParagraph"/>
        <w:rPr>
          <w:ins w:id="127" w:author="Do Nhat Phong" w:date="2012-06-23T19:56:00Z"/>
        </w:rPr>
        <w:pPrChange w:id="128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  <w:ins w:id="129" w:author="Do Nhat Phong" w:date="2012-06-23T19:55:00Z">
        <w:r>
          <w:t>Result:</w:t>
        </w:r>
      </w:ins>
    </w:p>
    <w:p w14:paraId="4164A70C" w14:textId="77777777" w:rsidR="00051A18" w:rsidRDefault="00051A18" w:rsidP="00051A18">
      <w:pPr>
        <w:pStyle w:val="ListParagraph"/>
        <w:rPr>
          <w:ins w:id="130" w:author="Do Nhat Phong" w:date="2012-06-23T19:57:00Z"/>
        </w:rPr>
      </w:pPr>
      <w:proofErr w:type="spellStart"/>
      <w:ins w:id="131" w:author="Do Nhat Phong" w:date="2012-06-23T19:57:00Z">
        <w:r>
          <w:t>Thành</w:t>
        </w:r>
        <w:proofErr w:type="spellEnd"/>
        <w:r>
          <w:t xml:space="preserve"> </w:t>
        </w:r>
        <w:proofErr w:type="spellStart"/>
        <w:r>
          <w:t>công</w:t>
        </w:r>
        <w:proofErr w:type="spellEnd"/>
        <w:r>
          <w:t>:</w:t>
        </w:r>
      </w:ins>
    </w:p>
    <w:p w14:paraId="4D6958B1" w14:textId="77777777" w:rsidR="00051A18" w:rsidRPr="003752FC" w:rsidRDefault="00051A18" w:rsidP="0005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132" w:author="Do Nhat Phong" w:date="2012-06-23T19:57:00Z"/>
          <w:rFonts w:ascii="Courier New" w:eastAsia="Times New Roman" w:hAnsi="Courier New" w:cs="Courier New"/>
          <w:color w:val="000000"/>
          <w:sz w:val="20"/>
          <w:szCs w:val="20"/>
        </w:rPr>
      </w:pPr>
      <w:ins w:id="133" w:author="Do Nhat Phong" w:date="2012-06-23T19:57:00Z"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{"</w:t>
        </w:r>
        <w:proofErr w:type="spellStart"/>
        <w:proofErr w:type="gramStart"/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success</w:t>
        </w:r>
        <w:proofErr w:type="gramEnd"/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":true</w:t>
        </w:r>
        <w:proofErr w:type="spellEnd"/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14:paraId="5D7C5644" w14:textId="77777777" w:rsidR="00051A18" w:rsidRDefault="00051A18" w:rsidP="00051A18">
      <w:pPr>
        <w:pStyle w:val="ListParagraph"/>
        <w:rPr>
          <w:ins w:id="134" w:author="Do Nhat Phong" w:date="2012-06-23T19:57:00Z"/>
        </w:rPr>
      </w:pPr>
    </w:p>
    <w:p w14:paraId="060651FD" w14:textId="77777777" w:rsidR="00051A18" w:rsidRDefault="00051A18" w:rsidP="00051A18">
      <w:pPr>
        <w:pStyle w:val="ListParagraph"/>
        <w:rPr>
          <w:ins w:id="135" w:author="Do Nhat Phong" w:date="2012-06-23T19:57:00Z"/>
        </w:rPr>
      </w:pPr>
      <w:proofErr w:type="spellStart"/>
      <w:ins w:id="136" w:author="Do Nhat Phong" w:date="2012-06-23T19:57:00Z">
        <w:r>
          <w:t>Thất</w:t>
        </w:r>
        <w:proofErr w:type="spellEnd"/>
        <w:r>
          <w:t xml:space="preserve"> </w:t>
        </w:r>
        <w:proofErr w:type="spellStart"/>
        <w:r>
          <w:t>bại</w:t>
        </w:r>
        <w:proofErr w:type="spellEnd"/>
        <w:r>
          <w:t>:</w:t>
        </w:r>
      </w:ins>
    </w:p>
    <w:p w14:paraId="3B83FDE0" w14:textId="77777777" w:rsidR="00051A18" w:rsidRPr="003752FC" w:rsidRDefault="00051A18" w:rsidP="00051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137" w:author="Do Nhat Phong" w:date="2012-06-23T19:57:00Z"/>
          <w:rFonts w:ascii="Courier New" w:eastAsia="Times New Roman" w:hAnsi="Courier New" w:cs="Courier New"/>
          <w:color w:val="000000"/>
          <w:sz w:val="20"/>
          <w:szCs w:val="20"/>
        </w:rPr>
      </w:pPr>
      <w:ins w:id="138" w:author="Do Nhat Phong" w:date="2012-06-23T19:57:00Z"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{"</w:t>
        </w:r>
        <w:proofErr w:type="spellStart"/>
        <w:proofErr w:type="gramStart"/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success</w:t>
        </w:r>
        <w:proofErr w:type="gramEnd"/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":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false</w:t>
        </w:r>
        <w:proofErr w:type="spellEnd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, </w:t>
        </w:r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"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errorCode</w:t>
        </w:r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":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1</w:t>
        </w:r>
        <w:r w:rsidRPr="003752FC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14:paraId="51AF3F3C" w14:textId="77777777" w:rsidR="00051A18" w:rsidRDefault="00051A18">
      <w:pPr>
        <w:pStyle w:val="ListParagraph"/>
        <w:rPr>
          <w:ins w:id="139" w:author="Do Nhat Phong" w:date="2012-06-23T19:57:00Z"/>
        </w:rPr>
        <w:pPrChange w:id="140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proofErr w:type="gramStart"/>
      <w:ins w:id="141" w:author="Do Nhat Phong" w:date="2012-06-23T19:57:00Z">
        <w:r>
          <w:t>errorCode</w:t>
        </w:r>
        <w:proofErr w:type="spellEnd"/>
        <w:proofErr w:type="gramEnd"/>
        <w:r>
          <w:t xml:space="preserve"> = 1: </w:t>
        </w:r>
        <w:proofErr w:type="spellStart"/>
        <w:r>
          <w:t>Không</w:t>
        </w:r>
        <w:proofErr w:type="spellEnd"/>
        <w:r>
          <w:t xml:space="preserve"> </w:t>
        </w:r>
        <w:proofErr w:type="spellStart"/>
        <w:r>
          <w:t>tìm</w:t>
        </w:r>
        <w:proofErr w:type="spellEnd"/>
        <w:r>
          <w:t xml:space="preserve"> </w:t>
        </w:r>
        <w:proofErr w:type="spellStart"/>
        <w:r>
          <w:t>thấy</w:t>
        </w:r>
        <w:proofErr w:type="spellEnd"/>
        <w:r>
          <w:t xml:space="preserve"> </w:t>
        </w:r>
        <w:proofErr w:type="spellStart"/>
        <w:r>
          <w:t>bài</w:t>
        </w:r>
        <w:proofErr w:type="spellEnd"/>
        <w:r>
          <w:t xml:space="preserve"> </w:t>
        </w:r>
        <w:proofErr w:type="spellStart"/>
        <w:r>
          <w:t>viết</w:t>
        </w:r>
        <w:proofErr w:type="spellEnd"/>
        <w:r>
          <w:t xml:space="preserve"> </w:t>
        </w:r>
        <w:proofErr w:type="spellStart"/>
        <w:r>
          <w:t>tương</w:t>
        </w:r>
        <w:proofErr w:type="spellEnd"/>
        <w:r>
          <w:t xml:space="preserve"> </w:t>
        </w:r>
        <w:proofErr w:type="spellStart"/>
        <w:r>
          <w:t>ứng</w:t>
        </w:r>
        <w:proofErr w:type="spellEnd"/>
      </w:ins>
    </w:p>
    <w:p w14:paraId="4B19B7DD" w14:textId="77777777" w:rsidR="00051A18" w:rsidRDefault="00051A18">
      <w:pPr>
        <w:pStyle w:val="ListParagraph"/>
        <w:rPr>
          <w:ins w:id="142" w:author="Do Nhat Phong" w:date="2012-06-23T19:55:00Z"/>
        </w:rPr>
        <w:pPrChange w:id="143" w:author="Do Nhat Phong" w:date="2012-06-23T19:55:00Z">
          <w:pPr>
            <w:pStyle w:val="ListParagraph"/>
            <w:numPr>
              <w:numId w:val="1"/>
            </w:numPr>
            <w:ind w:hanging="360"/>
          </w:pPr>
        </w:pPrChange>
      </w:pPr>
    </w:p>
    <w:p w14:paraId="34AF75AC" w14:textId="77777777" w:rsidR="00051A18" w:rsidRDefault="00051A18" w:rsidP="003752FC">
      <w:pPr>
        <w:pStyle w:val="ListParagraph"/>
        <w:numPr>
          <w:ilvl w:val="0"/>
          <w:numId w:val="1"/>
        </w:numPr>
      </w:pPr>
    </w:p>
    <w:sectPr w:rsidR="0005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0721D"/>
    <w:multiLevelType w:val="hybridMultilevel"/>
    <w:tmpl w:val="0490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2631F"/>
    <w:multiLevelType w:val="hybridMultilevel"/>
    <w:tmpl w:val="BDCA6A06"/>
    <w:lvl w:ilvl="0" w:tplc="EF842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FC"/>
    <w:rsid w:val="00051A18"/>
    <w:rsid w:val="000F260B"/>
    <w:rsid w:val="00170AFE"/>
    <w:rsid w:val="003752FC"/>
    <w:rsid w:val="00411D57"/>
    <w:rsid w:val="004643FB"/>
    <w:rsid w:val="004E1268"/>
    <w:rsid w:val="004F2525"/>
    <w:rsid w:val="00544CD8"/>
    <w:rsid w:val="00572905"/>
    <w:rsid w:val="00656F28"/>
    <w:rsid w:val="00682C02"/>
    <w:rsid w:val="007F3C57"/>
    <w:rsid w:val="00807E11"/>
    <w:rsid w:val="008B64F6"/>
    <w:rsid w:val="008C38A1"/>
    <w:rsid w:val="008D6221"/>
    <w:rsid w:val="00963A3E"/>
    <w:rsid w:val="00986E68"/>
    <w:rsid w:val="00A64F79"/>
    <w:rsid w:val="00A766AA"/>
    <w:rsid w:val="00A806E0"/>
    <w:rsid w:val="00AD2814"/>
    <w:rsid w:val="00B00D65"/>
    <w:rsid w:val="00B77406"/>
    <w:rsid w:val="00C263C2"/>
    <w:rsid w:val="00D00377"/>
    <w:rsid w:val="00D32F27"/>
    <w:rsid w:val="00D75338"/>
    <w:rsid w:val="00F40B2B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EA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2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1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72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2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1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72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1197</Words>
  <Characters>6828</Characters>
  <Application>Microsoft Macintosh Word</Application>
  <DocSecurity>0</DocSecurity>
  <Lines>56</Lines>
  <Paragraphs>16</Paragraphs>
  <ScaleCrop>false</ScaleCrop>
  <Company>VietDev Corp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Nhat Phong</dc:creator>
  <cp:lastModifiedBy>Phong Đỗ</cp:lastModifiedBy>
  <cp:revision>30</cp:revision>
  <dcterms:created xsi:type="dcterms:W3CDTF">2012-06-21T18:03:00Z</dcterms:created>
  <dcterms:modified xsi:type="dcterms:W3CDTF">2013-02-17T16:04:00Z</dcterms:modified>
</cp:coreProperties>
</file>